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9E145" w14:textId="17F2FB15" w:rsidR="00783F75" w:rsidRPr="00166B53" w:rsidRDefault="00783F75" w:rsidP="00783F75">
      <w:pPr>
        <w:rPr>
          <w:rFonts w:ascii="Arial" w:hAnsi="Arial" w:cs="Arial"/>
          <w:sz w:val="20"/>
          <w:szCs w:val="20"/>
          <w:lang w:val="es-ES"/>
        </w:rPr>
      </w:pPr>
      <w:r w:rsidRPr="00166B53">
        <w:rPr>
          <w:rFonts w:ascii="Arial" w:hAnsi="Arial" w:cs="Arial"/>
          <w:sz w:val="20"/>
          <w:szCs w:val="20"/>
          <w:lang w:val="es-ES"/>
        </w:rPr>
        <w:t xml:space="preserve">Lima, </w:t>
      </w:r>
      <w:del w:id="0" w:author="Rebeca Diaz Huamani" w:date="2020-12-12T22:17:00Z">
        <w:r w:rsidRPr="00166B53" w:rsidDel="00C0609C">
          <w:rPr>
            <w:rFonts w:ascii="Arial" w:hAnsi="Arial" w:cs="Arial"/>
            <w:sz w:val="20"/>
            <w:szCs w:val="20"/>
            <w:lang w:val="es-ES"/>
          </w:rPr>
          <w:delText xml:space="preserve">…… </w:delText>
        </w:r>
      </w:del>
      <w:ins w:id="1" w:author="Rebeca Diaz Huamani" w:date="2020-12-12T22:17:00Z">
        <w:r w:rsidR="00C0609C">
          <w:rPr>
            <w:rFonts w:ascii="Arial" w:hAnsi="Arial" w:cs="Arial"/>
            <w:sz w:val="20"/>
            <w:szCs w:val="20"/>
            <w:lang w:val="es-ES"/>
          </w:rPr>
          <w:t>14</w:t>
        </w:r>
        <w:r w:rsidR="00C0609C" w:rsidRPr="00166B53">
          <w:rPr>
            <w:rFonts w:ascii="Arial" w:hAnsi="Arial" w:cs="Arial"/>
            <w:sz w:val="20"/>
            <w:szCs w:val="20"/>
            <w:lang w:val="es-ES"/>
          </w:rPr>
          <w:t xml:space="preserve"> </w:t>
        </w:r>
      </w:ins>
      <w:r w:rsidRPr="00166B53">
        <w:rPr>
          <w:rFonts w:ascii="Arial" w:hAnsi="Arial" w:cs="Arial"/>
          <w:sz w:val="20"/>
          <w:szCs w:val="20"/>
          <w:lang w:val="es-ES"/>
        </w:rPr>
        <w:t xml:space="preserve">de </w:t>
      </w:r>
      <w:del w:id="2" w:author="Rebeca Diaz Huamani" w:date="2020-12-12T22:17:00Z">
        <w:r w:rsidRPr="00166B53" w:rsidDel="00C0609C">
          <w:rPr>
            <w:rFonts w:ascii="Arial" w:hAnsi="Arial" w:cs="Arial"/>
            <w:sz w:val="20"/>
            <w:szCs w:val="20"/>
            <w:lang w:val="es-ES"/>
          </w:rPr>
          <w:delText>……………………..</w:delText>
        </w:r>
      </w:del>
      <w:ins w:id="3" w:author="Rebeca Diaz Huamani" w:date="2020-12-12T22:17:00Z">
        <w:r w:rsidR="00C0609C">
          <w:rPr>
            <w:rFonts w:ascii="Arial" w:hAnsi="Arial" w:cs="Arial"/>
            <w:sz w:val="20"/>
            <w:szCs w:val="20"/>
            <w:lang w:val="es-ES"/>
          </w:rPr>
          <w:t xml:space="preserve">diciembre </w:t>
        </w:r>
      </w:ins>
      <w:r w:rsidRPr="00166B53">
        <w:rPr>
          <w:rFonts w:ascii="Arial" w:hAnsi="Arial" w:cs="Arial"/>
          <w:sz w:val="20"/>
          <w:szCs w:val="20"/>
          <w:lang w:val="es-ES"/>
        </w:rPr>
        <w:t>de 20</w:t>
      </w:r>
      <w:del w:id="4" w:author="Rebeca Diaz Huamani" w:date="2020-12-12T22:17:00Z">
        <w:r w:rsidRPr="00166B53" w:rsidDel="00C0609C">
          <w:rPr>
            <w:rFonts w:ascii="Arial" w:hAnsi="Arial" w:cs="Arial"/>
            <w:sz w:val="20"/>
            <w:szCs w:val="20"/>
            <w:lang w:val="es-ES"/>
          </w:rPr>
          <w:delText>….</w:delText>
        </w:r>
      </w:del>
      <w:ins w:id="5" w:author="Rebeca Diaz Huamani" w:date="2020-12-12T22:17:00Z">
        <w:r w:rsidR="00C0609C">
          <w:rPr>
            <w:rFonts w:ascii="Arial" w:hAnsi="Arial" w:cs="Arial"/>
            <w:sz w:val="20"/>
            <w:szCs w:val="20"/>
            <w:lang w:val="es-ES"/>
          </w:rPr>
          <w:t>20</w:t>
        </w:r>
      </w:ins>
    </w:p>
    <w:p w14:paraId="51240A14" w14:textId="77777777" w:rsidR="00783F75" w:rsidRPr="00166B53" w:rsidRDefault="00783F75" w:rsidP="00783F75">
      <w:pPr>
        <w:spacing w:after="0" w:line="276" w:lineRule="auto"/>
        <w:rPr>
          <w:rFonts w:ascii="Arial" w:hAnsi="Arial" w:cs="Arial"/>
          <w:sz w:val="20"/>
          <w:szCs w:val="20"/>
          <w:lang w:val="es-ES"/>
        </w:rPr>
      </w:pPr>
      <w:r w:rsidRPr="00166B53">
        <w:rPr>
          <w:rFonts w:ascii="Arial" w:hAnsi="Arial" w:cs="Arial"/>
          <w:sz w:val="20"/>
          <w:szCs w:val="20"/>
          <w:lang w:val="es-ES"/>
        </w:rPr>
        <w:t xml:space="preserve">Señor </w:t>
      </w:r>
    </w:p>
    <w:p w14:paraId="6EA37E53" w14:textId="2C523614" w:rsidR="00783F75" w:rsidRPr="00166B53" w:rsidRDefault="00C0609C" w:rsidP="00783F75">
      <w:pPr>
        <w:spacing w:after="0" w:line="276" w:lineRule="auto"/>
        <w:rPr>
          <w:rFonts w:ascii="Arial" w:hAnsi="Arial" w:cs="Arial"/>
          <w:color w:val="1F4E79" w:themeColor="accent1" w:themeShade="80"/>
          <w:sz w:val="20"/>
          <w:szCs w:val="20"/>
          <w:lang w:val="es-ES"/>
        </w:rPr>
      </w:pPr>
      <w:ins w:id="6" w:author="Rebeca Diaz Huamani" w:date="2020-12-12T22:18:00Z">
        <w:r>
          <w:rPr>
            <w:rFonts w:ascii="Arial" w:hAnsi="Arial" w:cs="Arial"/>
            <w:color w:val="0070C0"/>
            <w:sz w:val="20"/>
            <w:szCs w:val="20"/>
            <w:lang w:val="es-ES"/>
          </w:rPr>
          <w:t>Maria Susanival</w:t>
        </w:r>
      </w:ins>
      <w:del w:id="7" w:author="Rebeca Diaz Huamani" w:date="2020-12-12T22:17:00Z">
        <w:r w:rsidR="00783F75" w:rsidRPr="00166B53" w:rsidDel="00C0609C">
          <w:rPr>
            <w:rFonts w:ascii="Arial" w:hAnsi="Arial" w:cs="Arial"/>
            <w:color w:val="0070C0"/>
            <w:sz w:val="20"/>
            <w:szCs w:val="20"/>
            <w:lang w:val="es-ES"/>
          </w:rPr>
          <w:delText>(nombre a quién va dirigida la carta)</w:delText>
        </w:r>
      </w:del>
    </w:p>
    <w:p w14:paraId="113226EC" w14:textId="4B813C13" w:rsidR="00783F75" w:rsidRPr="00166B53" w:rsidRDefault="00783F75" w:rsidP="00783F75">
      <w:pPr>
        <w:spacing w:after="0" w:line="276" w:lineRule="auto"/>
        <w:rPr>
          <w:rFonts w:ascii="Arial" w:hAnsi="Arial" w:cs="Arial"/>
          <w:color w:val="1F4E79" w:themeColor="accent1" w:themeShade="80"/>
          <w:sz w:val="20"/>
          <w:szCs w:val="20"/>
          <w:lang w:val="es-ES"/>
        </w:rPr>
      </w:pPr>
      <w:del w:id="8" w:author="Rebeca Diaz Huamani" w:date="2020-12-12T22:18:00Z">
        <w:r w:rsidRPr="00166B53" w:rsidDel="00C0609C">
          <w:rPr>
            <w:rFonts w:ascii="Arial" w:hAnsi="Arial" w:cs="Arial"/>
            <w:color w:val="1F4E79" w:themeColor="accent1" w:themeShade="80"/>
            <w:sz w:val="20"/>
            <w:szCs w:val="20"/>
            <w:lang w:val="es-ES"/>
          </w:rPr>
          <w:delText>(</w:delText>
        </w:r>
        <w:r w:rsidRPr="00166B53" w:rsidDel="00C0609C">
          <w:rPr>
            <w:rFonts w:ascii="Arial" w:hAnsi="Arial" w:cs="Arial"/>
            <w:color w:val="0070C0"/>
            <w:sz w:val="20"/>
            <w:szCs w:val="20"/>
            <w:lang w:val="es-ES"/>
          </w:rPr>
          <w:delText>cargo en la empresa)</w:delText>
        </w:r>
        <w:r w:rsidRPr="00166B53" w:rsidDel="00C0609C">
          <w:rPr>
            <w:rFonts w:ascii="Arial" w:hAnsi="Arial" w:cs="Arial"/>
            <w:color w:val="1F4E79" w:themeColor="accent1" w:themeShade="80"/>
            <w:sz w:val="20"/>
            <w:szCs w:val="20"/>
            <w:lang w:val="es-ES"/>
          </w:rPr>
          <w:delText xml:space="preserve"> </w:delText>
        </w:r>
      </w:del>
      <w:ins w:id="9" w:author="Rebeca Diaz Huamani" w:date="2020-12-12T22:18:00Z">
        <w:r w:rsidR="00C0609C">
          <w:rPr>
            <w:rFonts w:ascii="Arial" w:hAnsi="Arial" w:cs="Arial"/>
            <w:color w:val="1F4E79" w:themeColor="accent1" w:themeShade="80"/>
            <w:sz w:val="20"/>
            <w:szCs w:val="20"/>
            <w:lang w:val="es-ES"/>
          </w:rPr>
          <w:t>Analista de Calidad</w:t>
        </w:r>
      </w:ins>
    </w:p>
    <w:p w14:paraId="4C0BED72" w14:textId="78859B11" w:rsidR="00783F75" w:rsidRPr="00166B53" w:rsidRDefault="00783F75" w:rsidP="00783F75">
      <w:pPr>
        <w:spacing w:after="0" w:line="276" w:lineRule="auto"/>
        <w:rPr>
          <w:rFonts w:ascii="Arial" w:hAnsi="Arial" w:cs="Arial"/>
          <w:color w:val="0070C0"/>
          <w:sz w:val="20"/>
          <w:szCs w:val="20"/>
          <w:lang w:val="es-ES"/>
        </w:rPr>
      </w:pPr>
      <w:del w:id="10" w:author="Rebeca Diaz Huamani" w:date="2020-12-12T22:18:00Z">
        <w:r w:rsidRPr="00166B53" w:rsidDel="00C0609C">
          <w:rPr>
            <w:rFonts w:ascii="Arial" w:hAnsi="Arial" w:cs="Arial"/>
            <w:color w:val="0070C0"/>
            <w:sz w:val="20"/>
            <w:szCs w:val="20"/>
            <w:lang w:val="es-ES"/>
          </w:rPr>
          <w:delText>(nombre de la empresa)</w:delText>
        </w:r>
      </w:del>
      <w:ins w:id="11" w:author="Rebeca Diaz Huamani" w:date="2020-12-12T22:18:00Z">
        <w:r w:rsidR="00C0609C">
          <w:rPr>
            <w:rFonts w:ascii="Arial" w:hAnsi="Arial" w:cs="Arial"/>
            <w:color w:val="0070C0"/>
            <w:sz w:val="20"/>
            <w:szCs w:val="20"/>
            <w:lang w:val="es-ES"/>
          </w:rPr>
          <w:t>Ripley SAC</w:t>
        </w:r>
      </w:ins>
    </w:p>
    <w:p w14:paraId="00A113B9" w14:textId="77777777" w:rsidR="00783F75" w:rsidRPr="00166B53" w:rsidRDefault="00783F75" w:rsidP="00783F75">
      <w:pPr>
        <w:spacing w:after="0" w:line="276" w:lineRule="auto"/>
        <w:rPr>
          <w:rFonts w:ascii="Arial" w:hAnsi="Arial" w:cs="Arial"/>
          <w:sz w:val="20"/>
          <w:szCs w:val="20"/>
          <w:u w:val="single"/>
          <w:lang w:val="es-ES"/>
        </w:rPr>
      </w:pPr>
    </w:p>
    <w:p w14:paraId="3E7E4380" w14:textId="77777777" w:rsidR="00783F75" w:rsidRPr="00166B53" w:rsidRDefault="00783F75" w:rsidP="00783F75">
      <w:pPr>
        <w:spacing w:after="0" w:line="276" w:lineRule="auto"/>
        <w:rPr>
          <w:rFonts w:ascii="Arial" w:hAnsi="Arial" w:cs="Arial"/>
          <w:sz w:val="20"/>
          <w:szCs w:val="20"/>
          <w:u w:val="single"/>
          <w:lang w:val="es-ES"/>
        </w:rPr>
      </w:pPr>
      <w:r w:rsidRPr="00166B53">
        <w:rPr>
          <w:rFonts w:ascii="Arial" w:hAnsi="Arial" w:cs="Arial"/>
          <w:sz w:val="20"/>
          <w:szCs w:val="20"/>
          <w:u w:val="single"/>
          <w:lang w:val="es-ES"/>
        </w:rPr>
        <w:t>Presente. -</w:t>
      </w:r>
    </w:p>
    <w:p w14:paraId="0CF04E2F" w14:textId="77777777" w:rsidR="00783F75" w:rsidRPr="00166B53" w:rsidRDefault="00783F75" w:rsidP="00783F75">
      <w:pPr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79F4275B" w14:textId="1BF06D35" w:rsidR="00783F75" w:rsidRPr="00166B53" w:rsidRDefault="00783F75" w:rsidP="00783F75">
      <w:pPr>
        <w:jc w:val="both"/>
        <w:rPr>
          <w:rFonts w:ascii="Arial" w:hAnsi="Arial" w:cs="Arial"/>
          <w:sz w:val="20"/>
          <w:szCs w:val="20"/>
          <w:lang w:val="es-ES"/>
        </w:rPr>
      </w:pPr>
      <w:r w:rsidRPr="00166B53">
        <w:rPr>
          <w:rFonts w:ascii="Arial" w:hAnsi="Arial" w:cs="Arial"/>
          <w:sz w:val="20"/>
          <w:szCs w:val="20"/>
          <w:lang w:val="es-ES"/>
        </w:rPr>
        <w:t xml:space="preserve">Tengo el agrado de dirigirme a usted para expresarle un cordial saludo, en ocasión de solicitarle que los </w:t>
      </w:r>
      <w:r w:rsidRPr="00166B53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>(estudiantes/egresados)</w:t>
      </w:r>
      <w:r w:rsidRPr="00166B53">
        <w:rPr>
          <w:rFonts w:ascii="Arial" w:hAnsi="Arial" w:cs="Arial"/>
          <w:color w:val="2E74B5" w:themeColor="accent1" w:themeShade="BF"/>
          <w:sz w:val="20"/>
          <w:szCs w:val="20"/>
        </w:rPr>
        <w:t xml:space="preserve"> </w:t>
      </w:r>
      <w:r w:rsidRPr="00C0609C">
        <w:rPr>
          <w:rFonts w:ascii="Arial" w:hAnsi="Arial" w:cs="Arial"/>
          <w:sz w:val="20"/>
          <w:szCs w:val="20"/>
          <w:lang w:val="es-ES"/>
          <w:rPrChange w:id="12" w:author="Rebeca Diaz Huamani" w:date="2020-12-12T22:19:00Z">
            <w:rPr>
              <w:rFonts w:ascii="Arial" w:hAnsi="Arial" w:cs="Arial"/>
              <w:sz w:val="20"/>
              <w:szCs w:val="20"/>
            </w:rPr>
          </w:rPrChange>
        </w:rPr>
        <w:t xml:space="preserve">de la carrera de </w:t>
      </w:r>
      <w:del w:id="13" w:author="Rebeca Diaz Huamani" w:date="2020-12-12T22:18:00Z">
        <w:r w:rsidRPr="00C0609C" w:rsidDel="00C0609C">
          <w:rPr>
            <w:rFonts w:ascii="Arial" w:hAnsi="Arial" w:cs="Arial"/>
            <w:sz w:val="20"/>
            <w:szCs w:val="20"/>
            <w:lang w:val="es-ES"/>
            <w:rPrChange w:id="14" w:author="Rebeca Diaz Huamani" w:date="2020-12-12T22:19:00Z">
              <w:rPr>
                <w:rFonts w:ascii="Arial" w:hAnsi="Arial" w:cs="Arial"/>
                <w:sz w:val="20"/>
                <w:szCs w:val="20"/>
              </w:rPr>
            </w:rPrChange>
          </w:rPr>
          <w:delText xml:space="preserve">………………………………………………. </w:delText>
        </w:r>
      </w:del>
      <w:ins w:id="15" w:author="Rebeca Diaz Huamani" w:date="2020-12-12T22:19:00Z">
        <w:r w:rsidR="00C0609C" w:rsidRPr="00C0609C">
          <w:rPr>
            <w:rFonts w:ascii="Arial" w:hAnsi="Arial" w:cs="Arial"/>
            <w:sz w:val="20"/>
            <w:szCs w:val="20"/>
            <w:lang w:val="es-ES"/>
            <w:rPrChange w:id="16" w:author="Rebeca Diaz Huamani" w:date="2020-12-12T22:19:00Z">
              <w:rPr>
                <w:rFonts w:ascii="Arial" w:hAnsi="Arial" w:cs="Arial"/>
              </w:rPr>
            </w:rPrChange>
          </w:rPr>
          <w:t>Ingeniería de Sistemas e Informática</w:t>
        </w:r>
      </w:ins>
      <w:ins w:id="17" w:author="Rebeca Diaz Huamani" w:date="2020-12-12T22:18:00Z">
        <w:r w:rsidR="00C0609C" w:rsidRPr="00C0609C">
          <w:rPr>
            <w:rFonts w:ascii="Arial" w:hAnsi="Arial" w:cs="Arial"/>
            <w:sz w:val="20"/>
            <w:szCs w:val="20"/>
            <w:lang w:val="es-ES"/>
            <w:rPrChange w:id="18" w:author="Rebeca Diaz Huamani" w:date="2020-12-12T22:19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</w:t>
        </w:r>
      </w:ins>
      <w:r w:rsidRPr="00C0609C">
        <w:rPr>
          <w:rFonts w:ascii="Arial" w:hAnsi="Arial" w:cs="Arial"/>
          <w:sz w:val="20"/>
          <w:szCs w:val="20"/>
          <w:lang w:val="es-ES"/>
          <w:rPrChange w:id="19" w:author="Rebeca Diaz Huamani" w:date="2020-12-12T22:19:00Z">
            <w:rPr>
              <w:rFonts w:ascii="Arial" w:hAnsi="Arial" w:cs="Arial"/>
              <w:sz w:val="20"/>
              <w:szCs w:val="20"/>
            </w:rPr>
          </w:rPrChange>
        </w:rPr>
        <w:t>de la Universidad Tecnológica del Perú: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0"/>
        <w:gridCol w:w="1377"/>
        <w:gridCol w:w="3265"/>
        <w:gridCol w:w="1754"/>
      </w:tblGrid>
      <w:tr w:rsidR="005D42CC" w:rsidRPr="00166B53" w14:paraId="47D07142" w14:textId="77777777" w:rsidTr="005D42CC">
        <w:trPr>
          <w:jc w:val="center"/>
        </w:trPr>
        <w:tc>
          <w:tcPr>
            <w:tcW w:w="3397" w:type="dxa"/>
          </w:tcPr>
          <w:p w14:paraId="2696B670" w14:textId="77777777" w:rsidR="005D42CC" w:rsidRPr="00166B53" w:rsidRDefault="005D42CC" w:rsidP="00783F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66B53">
              <w:rPr>
                <w:rFonts w:ascii="Arial" w:hAnsi="Arial" w:cs="Arial"/>
                <w:b/>
                <w:sz w:val="20"/>
                <w:szCs w:val="20"/>
                <w:lang w:val="es-ES"/>
              </w:rPr>
              <w:t>Nombres y apellidos</w:t>
            </w:r>
          </w:p>
        </w:tc>
        <w:tc>
          <w:tcPr>
            <w:tcW w:w="1418" w:type="dxa"/>
          </w:tcPr>
          <w:p w14:paraId="7EE19B35" w14:textId="77777777" w:rsidR="005D42CC" w:rsidRPr="00166B53" w:rsidRDefault="005D42CC" w:rsidP="00166B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66B53">
              <w:rPr>
                <w:rFonts w:ascii="Arial" w:hAnsi="Arial" w:cs="Arial"/>
                <w:b/>
                <w:sz w:val="20"/>
                <w:szCs w:val="20"/>
                <w:lang w:val="es-ES"/>
              </w:rPr>
              <w:t>N° de DNI</w:t>
            </w:r>
          </w:p>
        </w:tc>
        <w:tc>
          <w:tcPr>
            <w:tcW w:w="2835" w:type="dxa"/>
          </w:tcPr>
          <w:p w14:paraId="300C4D1F" w14:textId="77777777" w:rsidR="005D42CC" w:rsidRPr="00166B53" w:rsidRDefault="005D42CC" w:rsidP="00166B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66B53">
              <w:rPr>
                <w:rFonts w:ascii="Arial" w:hAnsi="Arial" w:cs="Arial"/>
                <w:b/>
                <w:sz w:val="20"/>
                <w:szCs w:val="20"/>
                <w:lang w:val="es-ES"/>
              </w:rPr>
              <w:t>Correo electrónico</w:t>
            </w:r>
          </w:p>
        </w:tc>
        <w:tc>
          <w:tcPr>
            <w:tcW w:w="1836" w:type="dxa"/>
          </w:tcPr>
          <w:p w14:paraId="62F76451" w14:textId="77777777" w:rsidR="005D42CC" w:rsidRPr="00166B53" w:rsidRDefault="005D42CC" w:rsidP="00166B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celular</w:t>
            </w:r>
          </w:p>
        </w:tc>
      </w:tr>
      <w:tr w:rsidR="005D42CC" w:rsidRPr="00166B53" w14:paraId="17AEBA03" w14:textId="77777777" w:rsidTr="005D42CC">
        <w:trPr>
          <w:jc w:val="center"/>
        </w:trPr>
        <w:tc>
          <w:tcPr>
            <w:tcW w:w="3397" w:type="dxa"/>
          </w:tcPr>
          <w:p w14:paraId="2295D828" w14:textId="28E3F0BB" w:rsidR="005D42CC" w:rsidRPr="00166B53" w:rsidRDefault="00C0609C" w:rsidP="00783F7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ins w:id="20" w:author="Rebeca Diaz Huamani" w:date="2020-12-12T22:19:00Z">
              <w:r>
                <w:rPr>
                  <w:rFonts w:ascii="Arial" w:hAnsi="Arial" w:cs="Arial"/>
                  <w:sz w:val="20"/>
                  <w:szCs w:val="20"/>
                  <w:lang w:val="es-ES"/>
                </w:rPr>
                <w:t>Rebeca Diaz Huamani</w:t>
              </w:r>
            </w:ins>
          </w:p>
        </w:tc>
        <w:tc>
          <w:tcPr>
            <w:tcW w:w="1418" w:type="dxa"/>
          </w:tcPr>
          <w:p w14:paraId="69922E93" w14:textId="6AEE947E" w:rsidR="005D42CC" w:rsidRPr="00166B53" w:rsidRDefault="00C0609C" w:rsidP="00783F7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ins w:id="21" w:author="Rebeca Diaz Huamani" w:date="2020-12-12T22:19:00Z">
              <w:r>
                <w:rPr>
                  <w:rFonts w:ascii="Arial" w:hAnsi="Arial" w:cs="Arial"/>
                  <w:sz w:val="20"/>
                  <w:szCs w:val="20"/>
                  <w:lang w:val="es-ES"/>
                </w:rPr>
                <w:t>42997694</w:t>
              </w:r>
            </w:ins>
          </w:p>
        </w:tc>
        <w:tc>
          <w:tcPr>
            <w:tcW w:w="2835" w:type="dxa"/>
          </w:tcPr>
          <w:p w14:paraId="2811B883" w14:textId="574EBE04" w:rsidR="005D42CC" w:rsidRPr="00166B53" w:rsidRDefault="00C0609C" w:rsidP="00783F7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ins w:id="22" w:author="Rebeca Diaz Huamani" w:date="2020-12-12T22:20:00Z">
              <w:r>
                <w:rPr>
                  <w:rFonts w:ascii="Arial" w:hAnsi="Arial" w:cs="Arial"/>
                  <w:sz w:val="20"/>
                  <w:szCs w:val="20"/>
                  <w:lang w:val="es-ES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  <w:lang w:val="es-ES"/>
                </w:rPr>
                <w:instrText xml:space="preserve"> HYPERLINK "mailto:</w:instrText>
              </w:r>
            </w:ins>
            <w:ins w:id="23" w:author="Rebeca Diaz Huamani" w:date="2020-12-12T22:19:00Z">
              <w:r>
                <w:rPr>
                  <w:rFonts w:ascii="Arial" w:hAnsi="Arial" w:cs="Arial"/>
                  <w:sz w:val="20"/>
                  <w:szCs w:val="20"/>
                  <w:lang w:val="es-ES"/>
                </w:rPr>
                <w:instrText>Rebeca.diaz.</w:instrText>
              </w:r>
            </w:ins>
            <w:ins w:id="24" w:author="Rebeca Diaz Huamani" w:date="2020-12-12T22:20:00Z">
              <w:r>
                <w:rPr>
                  <w:rFonts w:ascii="Arial" w:hAnsi="Arial" w:cs="Arial"/>
                  <w:sz w:val="20"/>
                  <w:szCs w:val="20"/>
                  <w:lang w:val="es-ES"/>
                </w:rPr>
                <w:instrText xml:space="preserve">huamani@gmail.com" </w:instrText>
              </w:r>
              <w:r>
                <w:rPr>
                  <w:rFonts w:ascii="Arial" w:hAnsi="Arial" w:cs="Arial"/>
                  <w:sz w:val="20"/>
                  <w:szCs w:val="20"/>
                  <w:lang w:val="es-ES"/>
                </w:rPr>
                <w:fldChar w:fldCharType="separate"/>
              </w:r>
            </w:ins>
            <w:ins w:id="25" w:author="Rebeca Diaz Huamani" w:date="2020-12-12T22:19:00Z">
              <w:r w:rsidRPr="009B2FBB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Rebeca.diaz.</w:t>
              </w:r>
            </w:ins>
            <w:ins w:id="26" w:author="Rebeca Diaz Huamani" w:date="2020-12-12T22:20:00Z">
              <w:r w:rsidRPr="009B2FBB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huamani@gmail.com</w:t>
              </w:r>
              <w:r>
                <w:rPr>
                  <w:rFonts w:ascii="Arial" w:hAnsi="Arial" w:cs="Arial"/>
                  <w:sz w:val="20"/>
                  <w:szCs w:val="20"/>
                  <w:lang w:val="es-ES"/>
                </w:rPr>
                <w:fldChar w:fldCharType="end"/>
              </w:r>
            </w:ins>
          </w:p>
        </w:tc>
        <w:tc>
          <w:tcPr>
            <w:tcW w:w="1836" w:type="dxa"/>
          </w:tcPr>
          <w:p w14:paraId="4AE03DC6" w14:textId="67CED670" w:rsidR="005D42CC" w:rsidRPr="00166B53" w:rsidRDefault="00C0609C" w:rsidP="00783F7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ins w:id="27" w:author="Rebeca Diaz Huamani" w:date="2020-12-12T22:20:00Z">
              <w:r>
                <w:rPr>
                  <w:rFonts w:ascii="Arial" w:hAnsi="Arial" w:cs="Arial"/>
                  <w:sz w:val="20"/>
                  <w:szCs w:val="20"/>
                  <w:lang w:val="es-ES"/>
                </w:rPr>
                <w:t>982255012</w:t>
              </w:r>
            </w:ins>
          </w:p>
        </w:tc>
      </w:tr>
      <w:tr w:rsidR="005D42CC" w:rsidRPr="00166B53" w14:paraId="4D3DA16D" w14:textId="77777777" w:rsidTr="005D42CC">
        <w:trPr>
          <w:jc w:val="center"/>
        </w:trPr>
        <w:tc>
          <w:tcPr>
            <w:tcW w:w="3397" w:type="dxa"/>
          </w:tcPr>
          <w:p w14:paraId="2522B9D7" w14:textId="77777777" w:rsidR="005D42CC" w:rsidRPr="00166B53" w:rsidRDefault="005D42CC" w:rsidP="00783F7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</w:tcPr>
          <w:p w14:paraId="40404226" w14:textId="77777777" w:rsidR="005D42CC" w:rsidRPr="00166B53" w:rsidRDefault="005D42CC" w:rsidP="00783F7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35" w:type="dxa"/>
          </w:tcPr>
          <w:p w14:paraId="7C368BDC" w14:textId="77777777" w:rsidR="005D42CC" w:rsidRPr="00166B53" w:rsidRDefault="005D42CC" w:rsidP="00783F7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836" w:type="dxa"/>
          </w:tcPr>
          <w:p w14:paraId="53A071E1" w14:textId="77777777" w:rsidR="005D42CC" w:rsidRPr="00166B53" w:rsidRDefault="005D42CC" w:rsidP="00783F7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5066A086" w14:textId="59555A8C" w:rsidR="00783F75" w:rsidRPr="00166B53" w:rsidRDefault="00166B53" w:rsidP="00166B53">
      <w:pPr>
        <w:spacing w:before="240"/>
        <w:jc w:val="both"/>
        <w:rPr>
          <w:rFonts w:ascii="Arial" w:hAnsi="Arial" w:cs="Arial"/>
          <w:sz w:val="20"/>
          <w:szCs w:val="20"/>
        </w:rPr>
      </w:pPr>
      <w:r w:rsidRPr="00166B53">
        <w:rPr>
          <w:rFonts w:ascii="Arial" w:hAnsi="Arial" w:cs="Arial"/>
          <w:sz w:val="20"/>
          <w:szCs w:val="20"/>
        </w:rPr>
        <w:t>P</w:t>
      </w:r>
      <w:r w:rsidR="00783F75" w:rsidRPr="00166B53">
        <w:rPr>
          <w:rFonts w:ascii="Arial" w:hAnsi="Arial" w:cs="Arial"/>
          <w:sz w:val="20"/>
          <w:szCs w:val="20"/>
        </w:rPr>
        <w:t xml:space="preserve">uedan tener </w:t>
      </w:r>
      <w:r w:rsidRPr="00166B53">
        <w:rPr>
          <w:rFonts w:ascii="Arial" w:hAnsi="Arial" w:cs="Arial"/>
          <w:sz w:val="20"/>
          <w:szCs w:val="20"/>
        </w:rPr>
        <w:t xml:space="preserve">el debido permiso para realizar </w:t>
      </w:r>
      <w:r w:rsidR="00783F75" w:rsidRPr="00166B53">
        <w:rPr>
          <w:rFonts w:ascii="Arial" w:hAnsi="Arial" w:cs="Arial"/>
          <w:sz w:val="20"/>
          <w:szCs w:val="20"/>
        </w:rPr>
        <w:t>actividades relacionadas con la investigación titulada</w:t>
      </w:r>
      <w:del w:id="28" w:author="Rebeca Diaz Huamani" w:date="2020-12-12T22:20:00Z">
        <w:r w:rsidR="00783F75" w:rsidRPr="00166B53" w:rsidDel="00C0609C">
          <w:rPr>
            <w:rFonts w:ascii="Arial" w:hAnsi="Arial" w:cs="Arial"/>
            <w:sz w:val="20"/>
            <w:szCs w:val="20"/>
          </w:rPr>
          <w:delText xml:space="preserve"> ……………………………………………………………………..</w:delText>
        </w:r>
      </w:del>
      <w:ins w:id="29" w:author="Rebeca Diaz Huamani" w:date="2020-12-12T22:20:00Z">
        <w:r w:rsidR="00C0609C">
          <w:rPr>
            <w:rFonts w:ascii="Arial" w:hAnsi="Arial" w:cs="Arial"/>
            <w:sz w:val="20"/>
            <w:szCs w:val="20"/>
          </w:rPr>
          <w:t xml:space="preserve"> </w:t>
        </w:r>
        <w:r w:rsidR="00C0609C" w:rsidRPr="00C0609C">
          <w:rPr>
            <w:rFonts w:ascii="Arial" w:hAnsi="Arial" w:cs="Arial"/>
            <w:sz w:val="20"/>
            <w:szCs w:val="20"/>
            <w:rPrChange w:id="30" w:author="Rebeca Diaz Huamani" w:date="2020-12-12T22:21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>“</w:t>
        </w:r>
        <w:r w:rsidR="00C0609C" w:rsidRPr="00C0609C">
          <w:rPr>
            <w:rFonts w:ascii="Arial" w:hAnsi="Arial" w:cs="Arial"/>
            <w:sz w:val="20"/>
            <w:szCs w:val="20"/>
            <w:rPrChange w:id="31" w:author="Rebeca Diaz Huamani" w:date="2020-12-12T22:21:00Z">
              <w:rPr>
                <w:rFonts w:ascii="Arial" w:hAnsi="Arial" w:cs="Arial"/>
                <w:bCs/>
              </w:rPr>
            </w:rPrChange>
          </w:rPr>
          <w:t>Propuesta de Implantación del Modelo Intelect para la inducción y facilitación de información a colaboradores en Ripley Perú</w:t>
        </w:r>
        <w:r w:rsidR="00C0609C" w:rsidRPr="00C0609C">
          <w:rPr>
            <w:rFonts w:ascii="Arial" w:hAnsi="Arial" w:cs="Arial"/>
            <w:sz w:val="20"/>
            <w:szCs w:val="20"/>
            <w:rPrChange w:id="32" w:author="Rebeca Diaz Huamani" w:date="2020-12-12T22:21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>”</w:t>
        </w:r>
      </w:ins>
      <w:r w:rsidR="00783F75" w:rsidRPr="00166B53">
        <w:rPr>
          <w:rFonts w:ascii="Arial" w:hAnsi="Arial" w:cs="Arial"/>
          <w:sz w:val="20"/>
          <w:szCs w:val="20"/>
        </w:rPr>
        <w:t xml:space="preserve"> </w:t>
      </w:r>
      <w:r w:rsidRPr="00166B53">
        <w:rPr>
          <w:rFonts w:ascii="Arial" w:hAnsi="Arial" w:cs="Arial"/>
          <w:sz w:val="20"/>
          <w:szCs w:val="20"/>
        </w:rPr>
        <w:t>con fines de obtener información que les permita desarrollar el</w:t>
      </w:r>
      <w:r w:rsidR="005D42CC">
        <w:rPr>
          <w:rFonts w:ascii="Arial" w:hAnsi="Arial" w:cs="Arial"/>
          <w:sz w:val="20"/>
          <w:szCs w:val="20"/>
        </w:rPr>
        <w:t xml:space="preserve"> </w:t>
      </w:r>
      <w:r w:rsidR="00783F75" w:rsidRPr="00166B53">
        <w:rPr>
          <w:rFonts w:ascii="Arial" w:hAnsi="Arial" w:cs="Arial"/>
          <w:color w:val="0070C0"/>
          <w:sz w:val="20"/>
          <w:szCs w:val="20"/>
        </w:rPr>
        <w:t>(</w:t>
      </w:r>
      <w:r w:rsidRPr="00166B53">
        <w:rPr>
          <w:rFonts w:ascii="Arial" w:hAnsi="Arial" w:cs="Arial"/>
          <w:color w:val="0070C0"/>
          <w:sz w:val="20"/>
          <w:szCs w:val="20"/>
        </w:rPr>
        <w:t>Trabajo de I</w:t>
      </w:r>
      <w:r w:rsidR="00783F75" w:rsidRPr="00166B53">
        <w:rPr>
          <w:rFonts w:ascii="Arial" w:hAnsi="Arial" w:cs="Arial"/>
          <w:color w:val="0070C0"/>
          <w:sz w:val="20"/>
          <w:szCs w:val="20"/>
        </w:rPr>
        <w:t>nvestigación/</w:t>
      </w:r>
      <w:r w:rsidRPr="00166B53">
        <w:rPr>
          <w:rFonts w:ascii="Arial" w:hAnsi="Arial" w:cs="Arial"/>
          <w:color w:val="0070C0"/>
          <w:sz w:val="20"/>
          <w:szCs w:val="20"/>
        </w:rPr>
        <w:t>T</w:t>
      </w:r>
      <w:r w:rsidR="00783F75" w:rsidRPr="00166B53">
        <w:rPr>
          <w:rFonts w:ascii="Arial" w:hAnsi="Arial" w:cs="Arial"/>
          <w:color w:val="0070C0"/>
          <w:sz w:val="20"/>
          <w:szCs w:val="20"/>
        </w:rPr>
        <w:t xml:space="preserve">esis) </w:t>
      </w:r>
      <w:r w:rsidR="00783F75" w:rsidRPr="00166B53">
        <w:rPr>
          <w:rFonts w:ascii="Arial" w:hAnsi="Arial" w:cs="Arial"/>
          <w:sz w:val="20"/>
          <w:szCs w:val="20"/>
        </w:rPr>
        <w:t xml:space="preserve">para optar el </w:t>
      </w:r>
      <w:r w:rsidR="00783F75" w:rsidRPr="00166B53">
        <w:rPr>
          <w:rFonts w:ascii="Arial" w:hAnsi="Arial" w:cs="Arial"/>
          <w:color w:val="0070C0"/>
          <w:sz w:val="20"/>
          <w:szCs w:val="20"/>
        </w:rPr>
        <w:t>(Grado de Bachiller/ Título Profesional/ Grado de Maestro)</w:t>
      </w:r>
      <w:r w:rsidR="00783F75" w:rsidRPr="00166B53">
        <w:rPr>
          <w:rFonts w:ascii="Arial" w:hAnsi="Arial" w:cs="Arial"/>
          <w:sz w:val="20"/>
          <w:szCs w:val="20"/>
        </w:rPr>
        <w:t xml:space="preserve"> en </w:t>
      </w:r>
      <w:del w:id="33" w:author="Rebeca Diaz Huamani" w:date="2020-12-12T22:21:00Z">
        <w:r w:rsidR="00783F75" w:rsidRPr="00166B53" w:rsidDel="00C0609C">
          <w:rPr>
            <w:rFonts w:ascii="Arial" w:hAnsi="Arial" w:cs="Arial"/>
            <w:sz w:val="20"/>
            <w:szCs w:val="20"/>
          </w:rPr>
          <w:delText xml:space="preserve">………………………………………………………….. </w:delText>
        </w:r>
      </w:del>
      <w:ins w:id="34" w:author="Rebeca Diaz Huamani" w:date="2020-12-12T22:21:00Z">
        <w:r w:rsidR="00C0609C">
          <w:rPr>
            <w:rFonts w:ascii="Arial" w:hAnsi="Arial" w:cs="Arial"/>
            <w:sz w:val="20"/>
            <w:szCs w:val="20"/>
          </w:rPr>
          <w:t xml:space="preserve">ingeniería de Sistemas </w:t>
        </w:r>
        <w:r w:rsidR="00C0609C" w:rsidRPr="00166B53">
          <w:rPr>
            <w:rFonts w:ascii="Arial" w:hAnsi="Arial" w:cs="Arial"/>
            <w:sz w:val="20"/>
            <w:szCs w:val="20"/>
          </w:rPr>
          <w:t xml:space="preserve"> </w:t>
        </w:r>
      </w:ins>
    </w:p>
    <w:p w14:paraId="0C290AED" w14:textId="77777777" w:rsidR="00783F75" w:rsidRPr="00166B53" w:rsidRDefault="00783F75" w:rsidP="00783F75">
      <w:pPr>
        <w:jc w:val="both"/>
        <w:rPr>
          <w:rFonts w:ascii="Arial" w:hAnsi="Arial" w:cs="Arial"/>
          <w:color w:val="0070C0"/>
          <w:sz w:val="20"/>
          <w:szCs w:val="20"/>
        </w:rPr>
      </w:pPr>
      <w:r w:rsidRPr="00166B53">
        <w:rPr>
          <w:rFonts w:ascii="Arial" w:hAnsi="Arial" w:cs="Arial"/>
          <w:sz w:val="20"/>
          <w:szCs w:val="20"/>
        </w:rPr>
        <w:t xml:space="preserve">Solicito su </w:t>
      </w:r>
      <w:r w:rsidR="005D42CC">
        <w:rPr>
          <w:rFonts w:ascii="Arial" w:hAnsi="Arial" w:cs="Arial"/>
          <w:sz w:val="20"/>
          <w:szCs w:val="20"/>
        </w:rPr>
        <w:t>permiso</w:t>
      </w:r>
      <w:r w:rsidRPr="00166B53">
        <w:rPr>
          <w:rFonts w:ascii="Arial" w:hAnsi="Arial" w:cs="Arial"/>
          <w:sz w:val="20"/>
          <w:szCs w:val="20"/>
        </w:rPr>
        <w:t xml:space="preserve"> para </w:t>
      </w:r>
      <w:r w:rsidRPr="00166B53">
        <w:rPr>
          <w:rFonts w:ascii="Arial" w:hAnsi="Arial" w:cs="Arial"/>
          <w:color w:val="0070C0"/>
          <w:sz w:val="20"/>
          <w:szCs w:val="20"/>
        </w:rPr>
        <w:t>(desarrollar las siguientes actividades/ acceder a la siguiente información de su entidad):</w:t>
      </w:r>
    </w:p>
    <w:p w14:paraId="1D94DC33" w14:textId="2150DDBE" w:rsidR="00783F75" w:rsidRPr="00166B53" w:rsidRDefault="00783F75" w:rsidP="00C0609C">
      <w:pPr>
        <w:rPr>
          <w:rFonts w:ascii="Arial" w:hAnsi="Arial" w:cs="Arial"/>
          <w:sz w:val="20"/>
          <w:szCs w:val="20"/>
        </w:rPr>
        <w:pPrChange w:id="35" w:author="Rebeca Diaz Huamani" w:date="2020-12-12T22:22:00Z">
          <w:pPr>
            <w:jc w:val="both"/>
          </w:pPr>
        </w:pPrChange>
      </w:pPr>
      <w:del w:id="36" w:author="Rebeca Diaz Huamani" w:date="2020-12-12T22:22:00Z">
        <w:r w:rsidRPr="00166B53" w:rsidDel="00C0609C">
          <w:rPr>
            <w:rFonts w:ascii="Arial" w:hAnsi="Arial" w:cs="Arial"/>
            <w:sz w:val="20"/>
            <w:szCs w:val="20"/>
          </w:rPr>
          <w:delText>………………………………………………………………………………………………………………………………………………………………………………………………..……………………………………………………</w:delText>
        </w:r>
        <w:r w:rsidR="00166B53" w:rsidDel="00C0609C">
          <w:rPr>
            <w:rFonts w:ascii="Arial" w:hAnsi="Arial" w:cs="Arial"/>
            <w:sz w:val="20"/>
            <w:szCs w:val="20"/>
          </w:rPr>
          <w:delText>.</w:delText>
        </w:r>
        <w:r w:rsidRPr="00166B53" w:rsidDel="00C0609C">
          <w:rPr>
            <w:rFonts w:ascii="Arial" w:hAnsi="Arial" w:cs="Arial"/>
            <w:sz w:val="20"/>
            <w:szCs w:val="20"/>
          </w:rPr>
          <w:delText>…………………………………………………………………………………</w:delText>
        </w:r>
        <w:r w:rsidR="00166B53" w:rsidDel="00C0609C">
          <w:rPr>
            <w:rFonts w:ascii="Arial" w:hAnsi="Arial" w:cs="Arial"/>
            <w:sz w:val="20"/>
            <w:szCs w:val="20"/>
          </w:rPr>
          <w:delText>…………………………………………..</w:delText>
        </w:r>
        <w:r w:rsidRPr="00166B53" w:rsidDel="00C0609C">
          <w:rPr>
            <w:rFonts w:ascii="Arial" w:hAnsi="Arial" w:cs="Arial"/>
            <w:sz w:val="20"/>
            <w:szCs w:val="20"/>
          </w:rPr>
          <w:delText>.</w:delText>
        </w:r>
      </w:del>
      <w:ins w:id="37" w:author="Rebeca Diaz Huamani" w:date="2020-12-12T22:22:00Z">
        <w:r w:rsidR="00C0609C">
          <w:rPr>
            <w:rFonts w:ascii="Arial" w:hAnsi="Arial" w:cs="Arial"/>
            <w:sz w:val="20"/>
            <w:szCs w:val="20"/>
          </w:rPr>
          <w:t>Poder realizar las encuestas a cada uno de los c</w:t>
        </w:r>
      </w:ins>
      <w:ins w:id="38" w:author="Rebeca Diaz Huamani" w:date="2020-12-12T22:23:00Z">
        <w:r w:rsidR="00C0609C">
          <w:rPr>
            <w:rFonts w:ascii="Arial" w:hAnsi="Arial" w:cs="Arial"/>
            <w:sz w:val="20"/>
            <w:szCs w:val="20"/>
          </w:rPr>
          <w:t>olaboradores con ello se pueda obtener la informacion y se pueda medir las f</w:t>
        </w:r>
      </w:ins>
      <w:ins w:id="39" w:author="Rebeca Diaz Huamani" w:date="2020-12-12T22:24:00Z">
        <w:r w:rsidR="00C0609C">
          <w:rPr>
            <w:rFonts w:ascii="Arial" w:hAnsi="Arial" w:cs="Arial"/>
            <w:sz w:val="20"/>
            <w:szCs w:val="20"/>
          </w:rPr>
          <w:t xml:space="preserve">alencias que se tiene en cada una de las áreas y pueda proponer la </w:t>
        </w:r>
        <w:r w:rsidR="00C0609C" w:rsidRPr="0030553C">
          <w:rPr>
            <w:rFonts w:ascii="Arial" w:hAnsi="Arial" w:cs="Arial"/>
            <w:sz w:val="20"/>
            <w:szCs w:val="20"/>
          </w:rPr>
          <w:t>Implantación del Modelo Intelect para la inducción y facilitación de información a colaboradores</w:t>
        </w:r>
      </w:ins>
      <w:ins w:id="40" w:author="Rebeca Diaz Huamani" w:date="2020-12-12T22:25:00Z">
        <w:r w:rsidR="00C0609C">
          <w:rPr>
            <w:rFonts w:ascii="Arial" w:hAnsi="Arial" w:cs="Arial"/>
            <w:sz w:val="20"/>
            <w:szCs w:val="20"/>
          </w:rPr>
          <w:t xml:space="preserve">. Se le indica también que no se realizara gasto alguno de parte de la empresa hacia los estudiantes a su vez se tomara los resguardos </w:t>
        </w:r>
      </w:ins>
      <w:ins w:id="41" w:author="Rebeca Diaz Huamani" w:date="2020-12-12T22:26:00Z">
        <w:r w:rsidR="00C0609C" w:rsidRPr="00166B53">
          <w:rPr>
            <w:rFonts w:ascii="Arial" w:hAnsi="Arial" w:cs="Arial"/>
            <w:sz w:val="20"/>
            <w:szCs w:val="20"/>
          </w:rPr>
          <w:t xml:space="preserve">necesarios </w:t>
        </w:r>
        <w:r w:rsidR="00C0609C">
          <w:rPr>
            <w:rFonts w:ascii="Arial" w:hAnsi="Arial" w:cs="Arial"/>
            <w:sz w:val="20"/>
            <w:szCs w:val="20"/>
          </w:rPr>
          <w:t>el cual</w:t>
        </w:r>
        <w:r w:rsidR="00C0609C" w:rsidRPr="00166B53">
          <w:rPr>
            <w:rFonts w:ascii="Arial" w:hAnsi="Arial" w:cs="Arial"/>
            <w:sz w:val="20"/>
            <w:szCs w:val="20"/>
          </w:rPr>
          <w:t xml:space="preserve"> no </w:t>
        </w:r>
        <w:r w:rsidR="00C0609C" w:rsidRPr="00166B53">
          <w:rPr>
            <w:rFonts w:ascii="Arial" w:hAnsi="Arial" w:cs="Arial"/>
            <w:sz w:val="20"/>
            <w:szCs w:val="20"/>
          </w:rPr>
          <w:t>interferi</w:t>
        </w:r>
        <w:r w:rsidR="00C0609C">
          <w:rPr>
            <w:rFonts w:ascii="Arial" w:hAnsi="Arial" w:cs="Arial"/>
            <w:sz w:val="20"/>
            <w:szCs w:val="20"/>
          </w:rPr>
          <w:t>r</w:t>
        </w:r>
        <w:r w:rsidR="00C0609C" w:rsidRPr="00166B53">
          <w:rPr>
            <w:rFonts w:ascii="Arial" w:hAnsi="Arial" w:cs="Arial"/>
            <w:sz w:val="20"/>
            <w:szCs w:val="20"/>
          </w:rPr>
          <w:t xml:space="preserve"> con el normal funcionamiento de </w:t>
        </w:r>
        <w:r w:rsidR="00C0609C">
          <w:rPr>
            <w:rFonts w:ascii="Arial" w:hAnsi="Arial" w:cs="Arial"/>
            <w:sz w:val="20"/>
            <w:szCs w:val="20"/>
          </w:rPr>
          <w:t xml:space="preserve">cada una de </w:t>
        </w:r>
        <w:r w:rsidR="00C0609C" w:rsidRPr="00166B53">
          <w:rPr>
            <w:rFonts w:ascii="Arial" w:hAnsi="Arial" w:cs="Arial"/>
            <w:sz w:val="20"/>
            <w:szCs w:val="20"/>
          </w:rPr>
          <w:t>las actividades propias del centro</w:t>
        </w:r>
        <w:r w:rsidR="00C0609C">
          <w:rPr>
            <w:rFonts w:ascii="Arial" w:hAnsi="Arial" w:cs="Arial"/>
            <w:sz w:val="20"/>
            <w:szCs w:val="20"/>
          </w:rPr>
          <w:t xml:space="preserve"> laboral.</w:t>
        </w:r>
      </w:ins>
    </w:p>
    <w:p w14:paraId="72D0498C" w14:textId="77777777" w:rsidR="00783F75" w:rsidRPr="00166B53" w:rsidRDefault="00166B53" w:rsidP="00783F75">
      <w:pPr>
        <w:jc w:val="both"/>
        <w:rPr>
          <w:rFonts w:ascii="Arial" w:hAnsi="Arial" w:cs="Arial"/>
          <w:color w:val="0070C0"/>
          <w:sz w:val="20"/>
          <w:szCs w:val="20"/>
        </w:rPr>
      </w:pPr>
      <w:r w:rsidRPr="00166B53">
        <w:rPr>
          <w:rFonts w:ascii="Arial" w:hAnsi="Arial" w:cs="Arial"/>
          <w:sz w:val="20"/>
          <w:szCs w:val="20"/>
        </w:rPr>
        <w:t>Es importante señalar que esta actividad no conlleva ningún gasto para su institución y que se tomarán los resguardos necesarios para no interferir con el normal funcionamiento de las actividades propias del centro.</w:t>
      </w:r>
      <w:r w:rsidR="005D42CC">
        <w:rPr>
          <w:rFonts w:ascii="Arial" w:hAnsi="Arial" w:cs="Arial"/>
          <w:sz w:val="20"/>
          <w:szCs w:val="20"/>
        </w:rPr>
        <w:t xml:space="preserve"> </w:t>
      </w:r>
      <w:r w:rsidR="00783F75" w:rsidRPr="00166B53">
        <w:rPr>
          <w:rFonts w:ascii="Arial" w:hAnsi="Arial" w:cs="Arial"/>
          <w:sz w:val="20"/>
          <w:szCs w:val="20"/>
        </w:rPr>
        <w:t xml:space="preserve">Todos los datos obtenidos serán utilizados con fines académicos, respetando el anonimato de su institución. </w:t>
      </w:r>
    </w:p>
    <w:p w14:paraId="3BA26277" w14:textId="77777777" w:rsidR="00783F75" w:rsidRPr="00166B53" w:rsidRDefault="00783F75" w:rsidP="00783F75">
      <w:pPr>
        <w:jc w:val="both"/>
        <w:rPr>
          <w:rFonts w:ascii="Arial" w:hAnsi="Arial" w:cs="Arial"/>
          <w:sz w:val="20"/>
          <w:szCs w:val="20"/>
        </w:rPr>
      </w:pPr>
      <w:r w:rsidRPr="00166B53">
        <w:rPr>
          <w:rFonts w:ascii="Arial" w:hAnsi="Arial" w:cs="Arial"/>
          <w:sz w:val="20"/>
          <w:szCs w:val="20"/>
        </w:rPr>
        <w:t>Sin otro particular, reciba mi más sincero agradecimiento por su tiempo.</w:t>
      </w:r>
    </w:p>
    <w:p w14:paraId="5FA84A91" w14:textId="77777777" w:rsidR="00783F75" w:rsidRPr="00166B53" w:rsidRDefault="00783F75" w:rsidP="00783F75">
      <w:pPr>
        <w:jc w:val="both"/>
        <w:rPr>
          <w:rFonts w:ascii="Arial" w:hAnsi="Arial" w:cs="Arial"/>
          <w:sz w:val="20"/>
          <w:szCs w:val="20"/>
        </w:rPr>
      </w:pPr>
    </w:p>
    <w:p w14:paraId="564186A0" w14:textId="77777777" w:rsidR="00783F75" w:rsidRDefault="00783F75" w:rsidP="00783F75">
      <w:pPr>
        <w:jc w:val="both"/>
        <w:rPr>
          <w:rFonts w:ascii="Arial" w:hAnsi="Arial" w:cs="Arial"/>
          <w:sz w:val="20"/>
          <w:szCs w:val="20"/>
        </w:rPr>
      </w:pPr>
      <w:r w:rsidRPr="00166B53">
        <w:rPr>
          <w:rFonts w:ascii="Arial" w:hAnsi="Arial" w:cs="Arial"/>
          <w:sz w:val="20"/>
          <w:szCs w:val="20"/>
        </w:rPr>
        <w:t>Atentamente.</w:t>
      </w:r>
    </w:p>
    <w:p w14:paraId="2AD67BD2" w14:textId="77777777" w:rsidR="005D42CC" w:rsidRPr="00166B53" w:rsidRDefault="005D42CC" w:rsidP="00783F75">
      <w:pPr>
        <w:jc w:val="both"/>
        <w:rPr>
          <w:rFonts w:ascii="Arial" w:hAnsi="Arial" w:cs="Arial"/>
          <w:sz w:val="20"/>
          <w:szCs w:val="20"/>
        </w:rPr>
      </w:pPr>
    </w:p>
    <w:p w14:paraId="0158FD03" w14:textId="77777777" w:rsidR="00783F75" w:rsidRPr="00166B53" w:rsidRDefault="00783F75" w:rsidP="00783F75">
      <w:pPr>
        <w:spacing w:after="0" w:line="276" w:lineRule="auto"/>
        <w:jc w:val="center"/>
        <w:rPr>
          <w:rFonts w:ascii="Arial" w:hAnsi="Arial" w:cs="Arial"/>
          <w:sz w:val="20"/>
          <w:szCs w:val="20"/>
          <w:lang w:val="es-ES"/>
        </w:rPr>
      </w:pPr>
      <w:r w:rsidRPr="00166B53">
        <w:rPr>
          <w:rFonts w:ascii="Arial" w:hAnsi="Arial" w:cs="Arial"/>
          <w:sz w:val="20"/>
          <w:szCs w:val="20"/>
        </w:rPr>
        <w:t>______________________________________</w:t>
      </w:r>
    </w:p>
    <w:p w14:paraId="4DEF07C6" w14:textId="7A68AF91" w:rsidR="00783F75" w:rsidRPr="005D42CC" w:rsidRDefault="00EA24D4" w:rsidP="00783F75">
      <w:pPr>
        <w:spacing w:after="0" w:line="276" w:lineRule="auto"/>
        <w:jc w:val="center"/>
        <w:rPr>
          <w:rFonts w:ascii="Arial" w:hAnsi="Arial" w:cs="Arial"/>
          <w:color w:val="2E74B5" w:themeColor="accent1" w:themeShade="BF"/>
          <w:sz w:val="20"/>
          <w:szCs w:val="20"/>
          <w:lang w:val="es-ES"/>
        </w:rPr>
      </w:pPr>
      <w:r w:rsidRPr="005D42CC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>(</w:t>
      </w:r>
      <w:del w:id="42" w:author="Rebeca Diaz Huamani" w:date="2020-12-12T22:29:00Z">
        <w:r w:rsidRPr="002B25A7" w:rsidDel="002B25A7">
          <w:rPr>
            <w:rFonts w:ascii="Arial" w:hAnsi="Arial" w:cs="Arial"/>
            <w:color w:val="2E74B5" w:themeColor="accent1" w:themeShade="BF"/>
            <w:sz w:val="20"/>
            <w:szCs w:val="20"/>
            <w:highlight w:val="yellow"/>
            <w:lang w:val="es-ES"/>
            <w:rPrChange w:id="43" w:author="Rebeca Diaz Huamani" w:date="2020-12-12T22:30:00Z">
              <w:rPr>
                <w:rFonts w:ascii="Arial" w:hAnsi="Arial" w:cs="Arial"/>
                <w:color w:val="2E74B5" w:themeColor="accent1" w:themeShade="BF"/>
                <w:sz w:val="20"/>
                <w:szCs w:val="20"/>
                <w:lang w:val="es-ES"/>
              </w:rPr>
            </w:rPrChange>
          </w:rPr>
          <w:delText>nombre</w:delText>
        </w:r>
        <w:r w:rsidR="00166B53" w:rsidRPr="002B25A7" w:rsidDel="002B25A7">
          <w:rPr>
            <w:rFonts w:ascii="Arial" w:hAnsi="Arial" w:cs="Arial"/>
            <w:color w:val="2E74B5" w:themeColor="accent1" w:themeShade="BF"/>
            <w:sz w:val="20"/>
            <w:szCs w:val="20"/>
            <w:highlight w:val="yellow"/>
            <w:lang w:val="es-ES"/>
            <w:rPrChange w:id="44" w:author="Rebeca Diaz Huamani" w:date="2020-12-12T22:30:00Z">
              <w:rPr>
                <w:rFonts w:ascii="Arial" w:hAnsi="Arial" w:cs="Arial"/>
                <w:color w:val="2E74B5" w:themeColor="accent1" w:themeShade="BF"/>
                <w:sz w:val="20"/>
                <w:szCs w:val="20"/>
                <w:lang w:val="es-ES"/>
              </w:rPr>
            </w:rPrChange>
          </w:rPr>
          <w:delText xml:space="preserve"> y apellidos</w:delText>
        </w:r>
      </w:del>
      <w:ins w:id="45" w:author="Rebeca Diaz Huamani" w:date="2020-12-12T22:29:00Z">
        <w:r w:rsidR="002B25A7" w:rsidRPr="002B25A7">
          <w:rPr>
            <w:rFonts w:ascii="Arial" w:hAnsi="Arial" w:cs="Arial"/>
            <w:color w:val="2E74B5" w:themeColor="accent1" w:themeShade="BF"/>
            <w:sz w:val="20"/>
            <w:szCs w:val="20"/>
            <w:highlight w:val="yellow"/>
            <w:lang w:val="es-ES"/>
            <w:rPrChange w:id="46" w:author="Rebeca Diaz Huamani" w:date="2020-12-12T22:30:00Z">
              <w:rPr>
                <w:rFonts w:ascii="Arial" w:hAnsi="Arial" w:cs="Arial"/>
                <w:color w:val="2E74B5" w:themeColor="accent1" w:themeShade="BF"/>
                <w:sz w:val="20"/>
                <w:szCs w:val="20"/>
                <w:lang w:val="es-ES"/>
              </w:rPr>
            </w:rPrChange>
          </w:rPr>
          <w:t>Pedro Molina</w:t>
        </w:r>
      </w:ins>
      <w:r w:rsidR="00166B53" w:rsidRPr="005D42CC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 xml:space="preserve"> </w:t>
      </w:r>
      <w:ins w:id="47" w:author="Rebeca Diaz Huamani" w:date="2020-12-12T22:29:00Z">
        <w:r w:rsidR="002B25A7">
          <w:rPr>
            <w:rFonts w:ascii="Arial" w:hAnsi="Arial" w:cs="Arial"/>
            <w:color w:val="2E74B5" w:themeColor="accent1" w:themeShade="BF"/>
            <w:sz w:val="20"/>
            <w:szCs w:val="20"/>
            <w:lang w:val="es-ES"/>
          </w:rPr>
          <w:t xml:space="preserve">Nombre </w:t>
        </w:r>
      </w:ins>
      <w:r w:rsidR="00783F75" w:rsidRPr="005D42CC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 xml:space="preserve">del </w:t>
      </w:r>
      <w:r w:rsidR="00166B53" w:rsidRPr="005D42CC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>coordinador de carrera</w:t>
      </w:r>
      <w:ins w:id="48" w:author="Rebeca Diaz Huamani" w:date="2020-12-12T22:28:00Z">
        <w:r w:rsidR="002B25A7">
          <w:rPr>
            <w:rFonts w:ascii="Arial" w:hAnsi="Arial" w:cs="Arial"/>
            <w:color w:val="2E74B5" w:themeColor="accent1" w:themeShade="BF"/>
            <w:sz w:val="20"/>
            <w:szCs w:val="20"/>
            <w:lang w:val="es-ES"/>
          </w:rPr>
          <w:t xml:space="preserve"> – Por consultar</w:t>
        </w:r>
      </w:ins>
      <w:r w:rsidR="00783F75" w:rsidRPr="005D42CC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>)</w:t>
      </w:r>
    </w:p>
    <w:p w14:paraId="660A0CCC" w14:textId="6014D8DF" w:rsidR="005D42CC" w:rsidRPr="005D42CC" w:rsidRDefault="005D42CC" w:rsidP="00783F75">
      <w:pPr>
        <w:spacing w:after="0" w:line="276" w:lineRule="auto"/>
        <w:jc w:val="center"/>
        <w:rPr>
          <w:rFonts w:ascii="Arial" w:hAnsi="Arial" w:cs="Arial"/>
          <w:color w:val="2E74B5" w:themeColor="accent1" w:themeShade="BF"/>
          <w:sz w:val="20"/>
          <w:szCs w:val="20"/>
          <w:lang w:val="es-ES"/>
        </w:rPr>
      </w:pPr>
      <w:r w:rsidRPr="005D42CC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>(</w:t>
      </w:r>
      <w:ins w:id="49" w:author="Rebeca Diaz Huamani" w:date="2020-12-12T22:30:00Z">
        <w:r w:rsidR="002B25A7" w:rsidRPr="002B25A7">
          <w:rPr>
            <w:rFonts w:ascii="Arial" w:hAnsi="Arial" w:cs="Arial"/>
            <w:color w:val="2E74B5" w:themeColor="accent1" w:themeShade="BF"/>
            <w:sz w:val="20"/>
            <w:szCs w:val="20"/>
            <w:highlight w:val="yellow"/>
            <w:lang w:val="es-ES"/>
            <w:rPrChange w:id="50" w:author="Rebeca Diaz Huamani" w:date="2020-12-12T22:31:00Z">
              <w:rPr>
                <w:rFonts w:ascii="Arial" w:hAnsi="Arial" w:cs="Arial"/>
              </w:rPr>
            </w:rPrChange>
          </w:rPr>
          <w:t>Ingeniería de Sistemas e Informática</w:t>
        </w:r>
        <w:r w:rsidR="002B25A7" w:rsidRPr="002B25A7" w:rsidDel="002B25A7">
          <w:rPr>
            <w:rFonts w:ascii="Arial" w:hAnsi="Arial" w:cs="Arial"/>
            <w:color w:val="2E74B5" w:themeColor="accent1" w:themeShade="BF"/>
            <w:sz w:val="20"/>
            <w:szCs w:val="20"/>
            <w:highlight w:val="yellow"/>
            <w:lang w:val="es-ES"/>
            <w:rPrChange w:id="51" w:author="Rebeca Diaz Huamani" w:date="2020-12-12T22:31:00Z">
              <w:rPr>
                <w:rFonts w:ascii="Arial" w:hAnsi="Arial" w:cs="Arial"/>
                <w:color w:val="2E74B5" w:themeColor="accent1" w:themeShade="BF"/>
                <w:sz w:val="20"/>
                <w:szCs w:val="20"/>
                <w:lang w:val="es-ES"/>
              </w:rPr>
            </w:rPrChange>
          </w:rPr>
          <w:t xml:space="preserve"> </w:t>
        </w:r>
      </w:ins>
      <w:del w:id="52" w:author="Rebeca Diaz Huamani" w:date="2020-12-12T22:30:00Z">
        <w:r w:rsidRPr="002B25A7" w:rsidDel="002B25A7">
          <w:rPr>
            <w:rFonts w:ascii="Arial" w:hAnsi="Arial" w:cs="Arial"/>
            <w:color w:val="2E74B5" w:themeColor="accent1" w:themeShade="BF"/>
            <w:sz w:val="20"/>
            <w:szCs w:val="20"/>
            <w:highlight w:val="yellow"/>
            <w:lang w:val="es-ES"/>
            <w:rPrChange w:id="53" w:author="Rebeca Diaz Huamani" w:date="2020-12-12T22:31:00Z">
              <w:rPr>
                <w:rFonts w:ascii="Arial" w:hAnsi="Arial" w:cs="Arial"/>
                <w:color w:val="2E74B5" w:themeColor="accent1" w:themeShade="BF"/>
                <w:sz w:val="20"/>
                <w:szCs w:val="20"/>
                <w:lang w:val="es-ES"/>
              </w:rPr>
            </w:rPrChange>
          </w:rPr>
          <w:delText>Nombre de carrera</w:delText>
        </w:r>
      </w:del>
      <w:r w:rsidR="009F2C44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 xml:space="preserve"> – </w:t>
      </w:r>
      <w:r w:rsidRPr="005D42CC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>campus</w:t>
      </w:r>
      <w:r w:rsidR="009F2C44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 xml:space="preserve"> </w:t>
      </w:r>
      <w:r w:rsidRPr="005D42CC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>-</w:t>
      </w:r>
      <w:r w:rsidR="009F2C44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 xml:space="preserve"> </w:t>
      </w:r>
      <w:r w:rsidRPr="005D42CC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>UTP)</w:t>
      </w:r>
    </w:p>
    <w:p w14:paraId="2A99D98F" w14:textId="77777777" w:rsidR="00783F75" w:rsidRPr="00166B53" w:rsidRDefault="00783F75" w:rsidP="00783F75">
      <w:pPr>
        <w:spacing w:after="0"/>
        <w:jc w:val="center"/>
        <w:rPr>
          <w:rFonts w:ascii="Arial" w:hAnsi="Arial" w:cs="Arial"/>
          <w:sz w:val="20"/>
          <w:szCs w:val="20"/>
        </w:rPr>
      </w:pPr>
    </w:p>
    <w:p w14:paraId="6B3C088E" w14:textId="77777777" w:rsidR="00783F75" w:rsidRPr="00166B53" w:rsidRDefault="00783F75" w:rsidP="00783F75">
      <w:pPr>
        <w:rPr>
          <w:rFonts w:ascii="Arial" w:hAnsi="Arial" w:cs="Arial"/>
          <w:b/>
          <w:sz w:val="20"/>
          <w:szCs w:val="20"/>
          <w:lang w:val="es-MX"/>
        </w:rPr>
      </w:pPr>
    </w:p>
    <w:p w14:paraId="792125F8" w14:textId="77777777" w:rsidR="00783F75" w:rsidRPr="002B25A7" w:rsidRDefault="00166B53" w:rsidP="00783F75">
      <w:pPr>
        <w:rPr>
          <w:rFonts w:ascii="Arial" w:hAnsi="Arial" w:cs="Arial"/>
          <w:sz w:val="20"/>
          <w:szCs w:val="20"/>
          <w:rPrChange w:id="54" w:author="Rebeca Diaz Huamani" w:date="2020-12-12T22:31:00Z">
            <w:rPr>
              <w:rFonts w:ascii="Arial" w:hAnsi="Arial" w:cs="Arial"/>
              <w:b/>
              <w:sz w:val="20"/>
              <w:szCs w:val="20"/>
              <w:lang w:val="es-MX"/>
            </w:rPr>
          </w:rPrChange>
        </w:rPr>
      </w:pPr>
      <w:r>
        <w:rPr>
          <w:rFonts w:ascii="Arial" w:hAnsi="Arial" w:cs="Arial"/>
          <w:b/>
          <w:sz w:val="20"/>
          <w:szCs w:val="20"/>
          <w:lang w:val="es-MX"/>
        </w:rPr>
        <w:t>PERMISO</w:t>
      </w:r>
      <w:r w:rsidR="00783F75" w:rsidRPr="00166B53">
        <w:rPr>
          <w:rFonts w:ascii="Arial" w:hAnsi="Arial" w:cs="Arial"/>
          <w:b/>
          <w:sz w:val="20"/>
          <w:szCs w:val="20"/>
          <w:lang w:val="es-MX"/>
        </w:rPr>
        <w:t>:</w:t>
      </w:r>
    </w:p>
    <w:p w14:paraId="07BA9B00" w14:textId="57ED513B" w:rsidR="00783F75" w:rsidRPr="00166B53" w:rsidRDefault="00783F75" w:rsidP="00783F75">
      <w:pPr>
        <w:jc w:val="both"/>
        <w:rPr>
          <w:rFonts w:ascii="Arial" w:hAnsi="Arial" w:cs="Arial"/>
          <w:sz w:val="20"/>
          <w:szCs w:val="20"/>
        </w:rPr>
      </w:pPr>
      <w:r w:rsidRPr="00166B53">
        <w:rPr>
          <w:rFonts w:ascii="Arial" w:hAnsi="Arial" w:cs="Arial"/>
          <w:sz w:val="20"/>
          <w:szCs w:val="20"/>
        </w:rPr>
        <w:t xml:space="preserve">La empresa </w:t>
      </w:r>
      <w:del w:id="55" w:author="Rebeca Diaz Huamani" w:date="2020-12-12T22:31:00Z">
        <w:r w:rsidRPr="00166B53" w:rsidDel="002B25A7">
          <w:rPr>
            <w:rFonts w:ascii="Arial" w:hAnsi="Arial" w:cs="Arial"/>
            <w:sz w:val="20"/>
            <w:szCs w:val="20"/>
          </w:rPr>
          <w:delText>…………………………………………………</w:delText>
        </w:r>
      </w:del>
      <w:ins w:id="56" w:author="Rebeca Diaz Huamani" w:date="2020-12-12T22:31:00Z">
        <w:r w:rsidR="002B25A7">
          <w:rPr>
            <w:rFonts w:ascii="Arial" w:hAnsi="Arial" w:cs="Arial"/>
            <w:sz w:val="20"/>
            <w:szCs w:val="20"/>
          </w:rPr>
          <w:t xml:space="preserve">Ripley SAC </w:t>
        </w:r>
      </w:ins>
      <w:r w:rsidRPr="00166B53">
        <w:rPr>
          <w:rFonts w:ascii="Arial" w:hAnsi="Arial" w:cs="Arial"/>
          <w:sz w:val="20"/>
          <w:szCs w:val="20"/>
        </w:rPr>
        <w:t xml:space="preserve">con R.U.C. </w:t>
      </w:r>
      <w:r w:rsidR="00D25E88">
        <w:rPr>
          <w:rFonts w:ascii="Arial" w:hAnsi="Arial" w:cs="Arial"/>
          <w:sz w:val="20"/>
          <w:szCs w:val="20"/>
        </w:rPr>
        <w:t>N°</w:t>
      </w:r>
      <w:ins w:id="57" w:author="Rebeca Diaz Huamani" w:date="2020-12-12T22:31:00Z">
        <w:r w:rsidR="002B25A7" w:rsidRPr="002B25A7">
          <w:rPr>
            <w:rFonts w:ascii="Arial" w:hAnsi="Arial" w:cs="Arial"/>
            <w:sz w:val="20"/>
            <w:szCs w:val="20"/>
            <w:rPrChange w:id="58" w:author="Rebeca Diaz Huamani" w:date="2020-12-12T22:31:00Z">
              <w:rPr>
                <w:rFonts w:ascii="Arial" w:hAnsi="Arial" w:cs="Arial"/>
                <w:color w:val="444444"/>
                <w:sz w:val="23"/>
                <w:szCs w:val="23"/>
                <w:shd w:val="clear" w:color="auto" w:fill="FFFFFF"/>
              </w:rPr>
            </w:rPrChange>
          </w:rPr>
          <w:t xml:space="preserve"> </w:t>
        </w:r>
        <w:r w:rsidR="002B25A7" w:rsidRPr="002B25A7">
          <w:rPr>
            <w:rFonts w:ascii="Arial" w:hAnsi="Arial" w:cs="Arial"/>
            <w:sz w:val="20"/>
            <w:szCs w:val="20"/>
            <w:rPrChange w:id="59" w:author="Rebeca Diaz Huamani" w:date="2020-12-12T22:31:00Z">
              <w:rPr>
                <w:rFonts w:ascii="Arial" w:hAnsi="Arial" w:cs="Arial"/>
                <w:color w:val="444444"/>
                <w:sz w:val="23"/>
                <w:szCs w:val="23"/>
                <w:shd w:val="clear" w:color="auto" w:fill="FFFFFF"/>
              </w:rPr>
            </w:rPrChange>
          </w:rPr>
          <w:t>20259702411</w:t>
        </w:r>
        <w:r w:rsidR="002B25A7" w:rsidRPr="00166B53" w:rsidDel="002B25A7">
          <w:rPr>
            <w:rFonts w:ascii="Arial" w:hAnsi="Arial" w:cs="Arial"/>
            <w:sz w:val="20"/>
            <w:szCs w:val="20"/>
          </w:rPr>
          <w:t xml:space="preserve"> </w:t>
        </w:r>
      </w:ins>
      <w:del w:id="60" w:author="Rebeca Diaz Huamani" w:date="2020-12-12T22:31:00Z">
        <w:r w:rsidRPr="00166B53" w:rsidDel="002B25A7">
          <w:rPr>
            <w:rFonts w:ascii="Arial" w:hAnsi="Arial" w:cs="Arial"/>
            <w:sz w:val="20"/>
            <w:szCs w:val="20"/>
          </w:rPr>
          <w:delText>……………………</w:delText>
        </w:r>
      </w:del>
      <w:r w:rsidRPr="00166B53">
        <w:rPr>
          <w:rFonts w:ascii="Arial" w:hAnsi="Arial" w:cs="Arial"/>
          <w:sz w:val="20"/>
          <w:szCs w:val="20"/>
        </w:rPr>
        <w:t xml:space="preserve"> se compromete a brindar la información </w:t>
      </w:r>
      <w:r w:rsidR="00541792">
        <w:rPr>
          <w:rFonts w:ascii="Arial" w:hAnsi="Arial" w:cs="Arial"/>
          <w:sz w:val="20"/>
          <w:szCs w:val="20"/>
        </w:rPr>
        <w:t>solicitada</w:t>
      </w:r>
      <w:r w:rsidRPr="00166B53">
        <w:rPr>
          <w:rFonts w:ascii="Arial" w:hAnsi="Arial" w:cs="Arial"/>
          <w:sz w:val="20"/>
          <w:szCs w:val="20"/>
        </w:rPr>
        <w:t xml:space="preserve"> para el desarrollo del trabajo arriba mencionado, la misma que solo puede ser utilizada para fines estrictamente académicos vinculados al trabajo. Declaramos conocer que </w:t>
      </w:r>
      <w:del w:id="61" w:author="Rebeca Diaz Huamani" w:date="2020-12-12T22:32:00Z">
        <w:r w:rsidRPr="002B25A7" w:rsidDel="002B25A7">
          <w:rPr>
            <w:rFonts w:ascii="Arial" w:hAnsi="Arial" w:cs="Arial"/>
            <w:sz w:val="20"/>
            <w:szCs w:val="20"/>
            <w:highlight w:val="yellow"/>
            <w:rPrChange w:id="62" w:author="Rebeca Diaz Huamani" w:date="2020-12-12T22:32:00Z">
              <w:rPr>
                <w:rFonts w:ascii="Arial" w:hAnsi="Arial" w:cs="Arial"/>
                <w:sz w:val="20"/>
                <w:szCs w:val="20"/>
              </w:rPr>
            </w:rPrChange>
          </w:rPr>
          <w:delText>……………………………..</w:delText>
        </w:r>
        <w:r w:rsidRPr="002B25A7" w:rsidDel="002B25A7">
          <w:rPr>
            <w:rFonts w:ascii="Arial" w:hAnsi="Arial" w:cs="Arial"/>
            <w:color w:val="0070C0"/>
            <w:sz w:val="20"/>
            <w:szCs w:val="20"/>
            <w:highlight w:val="yellow"/>
            <w:rPrChange w:id="63" w:author="Rebeca Diaz Huamani" w:date="2020-12-12T22:32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delText>(</w:delText>
        </w:r>
      </w:del>
      <w:ins w:id="64" w:author="Rebeca Diaz Huamani" w:date="2020-12-12T22:32:00Z">
        <w:r w:rsidR="002B25A7" w:rsidRPr="002B25A7">
          <w:rPr>
            <w:rFonts w:ascii="Arial" w:hAnsi="Arial" w:cs="Arial"/>
            <w:sz w:val="20"/>
            <w:szCs w:val="20"/>
            <w:highlight w:val="yellow"/>
            <w:rPrChange w:id="65" w:author="Rebeca Diaz Huamani" w:date="2020-12-12T22:32:00Z">
              <w:rPr>
                <w:rFonts w:ascii="Arial" w:hAnsi="Arial" w:cs="Arial"/>
                <w:sz w:val="20"/>
                <w:szCs w:val="20"/>
              </w:rPr>
            </w:rPrChange>
          </w:rPr>
          <w:t>la tesis</w:t>
        </w:r>
        <w:r w:rsidR="002B25A7" w:rsidRPr="00166B53">
          <w:rPr>
            <w:rFonts w:ascii="Arial" w:hAnsi="Arial" w:cs="Arial"/>
            <w:color w:val="0070C0"/>
            <w:sz w:val="20"/>
            <w:szCs w:val="20"/>
          </w:rPr>
          <w:t xml:space="preserve"> (</w:t>
        </w:r>
      </w:ins>
      <w:r w:rsidR="00541792">
        <w:rPr>
          <w:rFonts w:ascii="Arial" w:hAnsi="Arial" w:cs="Arial"/>
          <w:color w:val="0070C0"/>
          <w:sz w:val="20"/>
          <w:szCs w:val="20"/>
        </w:rPr>
        <w:t>el t</w:t>
      </w:r>
      <w:r w:rsidRPr="00166B53">
        <w:rPr>
          <w:rFonts w:ascii="Arial" w:hAnsi="Arial" w:cs="Arial"/>
          <w:color w:val="0070C0"/>
          <w:sz w:val="20"/>
          <w:szCs w:val="20"/>
        </w:rPr>
        <w:t xml:space="preserve">rabajo de investigación / </w:t>
      </w:r>
      <w:r w:rsidR="00541792">
        <w:rPr>
          <w:rFonts w:ascii="Arial" w:hAnsi="Arial" w:cs="Arial"/>
          <w:color w:val="0070C0"/>
          <w:sz w:val="20"/>
          <w:szCs w:val="20"/>
        </w:rPr>
        <w:t xml:space="preserve">la </w:t>
      </w:r>
      <w:r w:rsidRPr="00166B53">
        <w:rPr>
          <w:rFonts w:ascii="Arial" w:hAnsi="Arial" w:cs="Arial"/>
          <w:color w:val="0070C0"/>
          <w:sz w:val="20"/>
          <w:szCs w:val="20"/>
        </w:rPr>
        <w:t xml:space="preserve">tesis) </w:t>
      </w:r>
      <w:r w:rsidRPr="00166B53">
        <w:rPr>
          <w:rFonts w:ascii="Arial" w:hAnsi="Arial" w:cs="Arial"/>
          <w:sz w:val="20"/>
          <w:szCs w:val="20"/>
        </w:rPr>
        <w:t>será de público conocimiento a través del repositorio institucional de la universidad.</w:t>
      </w:r>
    </w:p>
    <w:p w14:paraId="1CD904E0" w14:textId="77777777" w:rsidR="00783F75" w:rsidRPr="00166B53" w:rsidRDefault="00783F75" w:rsidP="00783F75">
      <w:pPr>
        <w:rPr>
          <w:rFonts w:ascii="Arial" w:hAnsi="Arial" w:cs="Arial"/>
          <w:sz w:val="20"/>
          <w:szCs w:val="20"/>
        </w:rPr>
      </w:pPr>
      <w:r w:rsidRPr="00166B53">
        <w:rPr>
          <w:rFonts w:ascii="Arial" w:hAnsi="Arial" w:cs="Arial"/>
          <w:sz w:val="20"/>
          <w:szCs w:val="20"/>
        </w:rPr>
        <w:t>Cordialmente,</w:t>
      </w:r>
    </w:p>
    <w:p w14:paraId="4C9CCFDA" w14:textId="3532ED34" w:rsidR="00783F75" w:rsidRPr="00166B53" w:rsidRDefault="00783F75" w:rsidP="00783F75">
      <w:pPr>
        <w:rPr>
          <w:rFonts w:ascii="Arial" w:hAnsi="Arial" w:cs="Arial"/>
          <w:sz w:val="20"/>
          <w:szCs w:val="20"/>
        </w:rPr>
      </w:pPr>
      <w:r w:rsidRPr="00166B53">
        <w:rPr>
          <w:rFonts w:ascii="Arial" w:hAnsi="Arial" w:cs="Arial"/>
          <w:sz w:val="20"/>
          <w:szCs w:val="20"/>
        </w:rPr>
        <w:t xml:space="preserve">Nombres y apellidos del representante de la institución: </w:t>
      </w:r>
      <w:ins w:id="66" w:author="Rebeca Diaz Huamani" w:date="2020-12-12T22:45:00Z">
        <w:r w:rsidR="000B066B" w:rsidRPr="000B066B">
          <w:rPr>
            <w:rFonts w:ascii="Arial" w:hAnsi="Arial" w:cs="Arial"/>
            <w:sz w:val="20"/>
            <w:szCs w:val="20"/>
            <w:highlight w:val="yellow"/>
            <w:rPrChange w:id="67" w:author="Rebeca Diaz Huamani" w:date="2020-12-12T22:45:00Z">
              <w:rPr>
                <w:rFonts w:ascii="Arial" w:hAnsi="Arial" w:cs="Arial"/>
                <w:color w:val="0070C0"/>
                <w:sz w:val="20"/>
                <w:szCs w:val="20"/>
                <w:lang w:val="es-ES"/>
              </w:rPr>
            </w:rPrChange>
          </w:rPr>
          <w:t>Maria Susanival</w:t>
        </w:r>
        <w:r w:rsidR="000B066B" w:rsidRPr="00166B53" w:rsidDel="000B066B">
          <w:rPr>
            <w:rFonts w:ascii="Arial" w:hAnsi="Arial" w:cs="Arial"/>
            <w:sz w:val="20"/>
            <w:szCs w:val="20"/>
          </w:rPr>
          <w:t xml:space="preserve"> </w:t>
        </w:r>
      </w:ins>
      <w:del w:id="68" w:author="Rebeca Diaz Huamani" w:date="2020-12-12T22:45:00Z">
        <w:r w:rsidRPr="00166B53" w:rsidDel="000B066B">
          <w:rPr>
            <w:rFonts w:ascii="Arial" w:hAnsi="Arial" w:cs="Arial"/>
            <w:sz w:val="20"/>
            <w:szCs w:val="20"/>
          </w:rPr>
          <w:delText>___________________________________</w:delText>
        </w:r>
        <w:r w:rsidR="003C5FDF" w:rsidDel="000B066B">
          <w:rPr>
            <w:rFonts w:ascii="Arial" w:hAnsi="Arial" w:cs="Arial"/>
            <w:sz w:val="20"/>
            <w:szCs w:val="20"/>
          </w:rPr>
          <w:delText>_</w:delText>
        </w:r>
      </w:del>
    </w:p>
    <w:p w14:paraId="36DECD2A" w14:textId="7180BF4F" w:rsidR="00783F75" w:rsidRPr="00166B53" w:rsidRDefault="00783F75" w:rsidP="00783F75">
      <w:pPr>
        <w:rPr>
          <w:rFonts w:ascii="Arial" w:hAnsi="Arial" w:cs="Arial"/>
          <w:sz w:val="20"/>
          <w:szCs w:val="20"/>
        </w:rPr>
      </w:pPr>
      <w:r w:rsidRPr="00166B53">
        <w:rPr>
          <w:rFonts w:ascii="Arial" w:hAnsi="Arial" w:cs="Arial"/>
          <w:sz w:val="20"/>
          <w:szCs w:val="20"/>
        </w:rPr>
        <w:t xml:space="preserve">Cargo que ocupa: </w:t>
      </w:r>
      <w:del w:id="69" w:author="Rebeca Diaz Huamani" w:date="2020-12-12T22:45:00Z">
        <w:r w:rsidRPr="000B066B" w:rsidDel="000B066B">
          <w:rPr>
            <w:rFonts w:ascii="Arial" w:hAnsi="Arial" w:cs="Arial"/>
            <w:sz w:val="20"/>
            <w:szCs w:val="20"/>
            <w:highlight w:val="yellow"/>
            <w:rPrChange w:id="70" w:author="Rebeca Diaz Huamani" w:date="2020-12-12T22:45:00Z">
              <w:rPr>
                <w:rFonts w:ascii="Arial" w:hAnsi="Arial" w:cs="Arial"/>
                <w:sz w:val="20"/>
                <w:szCs w:val="20"/>
              </w:rPr>
            </w:rPrChange>
          </w:rPr>
          <w:delText xml:space="preserve">_________________________________ </w:delText>
        </w:r>
      </w:del>
      <w:ins w:id="71" w:author="Rebeca Diaz Huamani" w:date="2020-12-12T22:45:00Z">
        <w:r w:rsidR="000B066B" w:rsidRPr="000B066B">
          <w:rPr>
            <w:rFonts w:ascii="Arial" w:hAnsi="Arial" w:cs="Arial"/>
            <w:sz w:val="20"/>
            <w:szCs w:val="20"/>
            <w:highlight w:val="yellow"/>
            <w:rPrChange w:id="72" w:author="Rebeca Diaz Huamani" w:date="2020-12-12T22:45:00Z">
              <w:rPr>
                <w:rFonts w:ascii="Arial" w:hAnsi="Arial" w:cs="Arial"/>
                <w:sz w:val="20"/>
                <w:szCs w:val="20"/>
              </w:rPr>
            </w:rPrChange>
          </w:rPr>
          <w:t>Analista de Calidad</w:t>
        </w:r>
        <w:r w:rsidR="000B066B" w:rsidRPr="00166B53">
          <w:rPr>
            <w:rFonts w:ascii="Arial" w:hAnsi="Arial" w:cs="Arial"/>
            <w:sz w:val="20"/>
            <w:szCs w:val="20"/>
          </w:rPr>
          <w:t xml:space="preserve"> </w:t>
        </w:r>
      </w:ins>
      <w:r w:rsidRPr="00166B53">
        <w:rPr>
          <w:rFonts w:ascii="Arial" w:hAnsi="Arial" w:cs="Arial"/>
          <w:sz w:val="20"/>
          <w:szCs w:val="20"/>
        </w:rPr>
        <w:t>D.N.I</w:t>
      </w:r>
      <w:ins w:id="73" w:author="Rebeca Diaz Huamani" w:date="2020-12-12T22:46:00Z">
        <w:r w:rsidR="000B066B">
          <w:rPr>
            <w:rFonts w:ascii="Arial" w:hAnsi="Arial" w:cs="Arial"/>
            <w:sz w:val="20"/>
            <w:szCs w:val="20"/>
          </w:rPr>
          <w:t xml:space="preserve"> xxxxxxxx</w:t>
        </w:r>
      </w:ins>
      <w:del w:id="74" w:author="Rebeca Diaz Huamani" w:date="2020-12-12T22:46:00Z">
        <w:r w:rsidRPr="00166B53" w:rsidDel="000B066B">
          <w:rPr>
            <w:rFonts w:ascii="Arial" w:hAnsi="Arial" w:cs="Arial"/>
            <w:sz w:val="20"/>
            <w:szCs w:val="20"/>
          </w:rPr>
          <w:delText>_____________________________</w:delText>
        </w:r>
      </w:del>
    </w:p>
    <w:p w14:paraId="1C719E79" w14:textId="77777777" w:rsidR="00783F75" w:rsidRPr="00166B53" w:rsidRDefault="00783F75" w:rsidP="00783F75">
      <w:pPr>
        <w:rPr>
          <w:rFonts w:ascii="Arial" w:hAnsi="Arial" w:cs="Arial"/>
          <w:sz w:val="20"/>
          <w:szCs w:val="20"/>
        </w:rPr>
      </w:pPr>
      <w:r w:rsidRPr="00166B53">
        <w:rPr>
          <w:rFonts w:ascii="Arial" w:hAnsi="Arial" w:cs="Arial"/>
          <w:sz w:val="20"/>
          <w:szCs w:val="20"/>
        </w:rPr>
        <w:lastRenderedPageBreak/>
        <w:t>Firma y sello: ______________________________________________________________________</w:t>
      </w:r>
    </w:p>
    <w:sectPr w:rsidR="00783F75" w:rsidRPr="00166B53" w:rsidSect="00166B53">
      <w:pgSz w:w="11906" w:h="16838"/>
      <w:pgMar w:top="1247" w:right="709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ebeca Diaz Huamani">
    <w15:presenceInfo w15:providerId="None" w15:userId="Rebeca Diaz Huam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1EF"/>
    <w:rsid w:val="000B066B"/>
    <w:rsid w:val="001509A6"/>
    <w:rsid w:val="00166B53"/>
    <w:rsid w:val="0018356E"/>
    <w:rsid w:val="002B25A7"/>
    <w:rsid w:val="002E2A82"/>
    <w:rsid w:val="003426EF"/>
    <w:rsid w:val="0037129A"/>
    <w:rsid w:val="0038249D"/>
    <w:rsid w:val="003C2228"/>
    <w:rsid w:val="003C5FDF"/>
    <w:rsid w:val="00531A31"/>
    <w:rsid w:val="00541792"/>
    <w:rsid w:val="005D42CC"/>
    <w:rsid w:val="007111EF"/>
    <w:rsid w:val="00783F75"/>
    <w:rsid w:val="00893728"/>
    <w:rsid w:val="0090237E"/>
    <w:rsid w:val="0091724A"/>
    <w:rsid w:val="009C0E1A"/>
    <w:rsid w:val="009F2C44"/>
    <w:rsid w:val="009F7891"/>
    <w:rsid w:val="00AF5858"/>
    <w:rsid w:val="00BF6FC1"/>
    <w:rsid w:val="00C0609C"/>
    <w:rsid w:val="00CF3564"/>
    <w:rsid w:val="00D25E88"/>
    <w:rsid w:val="00D82587"/>
    <w:rsid w:val="00EA24D4"/>
    <w:rsid w:val="00EB3194"/>
    <w:rsid w:val="00EB42A8"/>
    <w:rsid w:val="00F07AFB"/>
    <w:rsid w:val="00FC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34F5"/>
  <w15:chartTrackingRefBased/>
  <w15:docId w15:val="{CCBA356B-F319-485F-83C4-7469DA5A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60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6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Alberto Carrillo Ureta</dc:creator>
  <cp:keywords/>
  <dc:description/>
  <cp:lastModifiedBy>Rebeca Diaz Huamani</cp:lastModifiedBy>
  <cp:revision>7</cp:revision>
  <dcterms:created xsi:type="dcterms:W3CDTF">2020-07-15T17:11:00Z</dcterms:created>
  <dcterms:modified xsi:type="dcterms:W3CDTF">2020-12-13T03:46:00Z</dcterms:modified>
</cp:coreProperties>
</file>